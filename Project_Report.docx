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FC685" w14:textId="77777777" w:rsidR="00C32C4D" w:rsidRPr="00C32C4D" w:rsidRDefault="00722968" w:rsidP="00722968">
      <w:pPr>
        <w:pStyle w:val="NoSpacing"/>
        <w:rPr>
          <w:rFonts w:ascii="Calibri" w:hAnsi="Calibri" w:cs="Calibri"/>
          <w:b/>
          <w:bCs/>
        </w:rPr>
      </w:pPr>
      <w:r w:rsidRPr="00C32C4D">
        <w:rPr>
          <w:rFonts w:ascii="Calibri" w:hAnsi="Calibri" w:cs="Calibri"/>
          <w:b/>
          <w:bCs/>
        </w:rPr>
        <w:t>Project Title:</w:t>
      </w:r>
      <w:r w:rsidR="00CF6201" w:rsidRPr="00C32C4D">
        <w:rPr>
          <w:rFonts w:ascii="Calibri" w:hAnsi="Calibri" w:cs="Calibri"/>
          <w:b/>
          <w:bCs/>
        </w:rPr>
        <w:t xml:space="preserve"> </w:t>
      </w:r>
    </w:p>
    <w:p w14:paraId="0BA4C337" w14:textId="0C35FC68" w:rsidR="00722968" w:rsidRDefault="00B21FC1" w:rsidP="00722968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Retail </w:t>
      </w:r>
      <w:r w:rsidR="00CF6201" w:rsidRPr="0003225E">
        <w:rPr>
          <w:rFonts w:ascii="Calibri" w:hAnsi="Calibri" w:cs="Calibri"/>
        </w:rPr>
        <w:t>Promotional Discount Effectiveness</w:t>
      </w:r>
    </w:p>
    <w:p w14:paraId="373A6443" w14:textId="77777777" w:rsidR="00C32C4D" w:rsidRPr="0003225E" w:rsidRDefault="00C32C4D" w:rsidP="00722968">
      <w:pPr>
        <w:pStyle w:val="NoSpacing"/>
        <w:rPr>
          <w:rFonts w:ascii="Calibri" w:hAnsi="Calibri" w:cs="Calibri"/>
        </w:rPr>
      </w:pPr>
    </w:p>
    <w:p w14:paraId="6C48159F" w14:textId="77777777" w:rsidR="00C32C4D" w:rsidRPr="00C32C4D" w:rsidRDefault="00722968" w:rsidP="00722968">
      <w:pPr>
        <w:pStyle w:val="NoSpacing"/>
        <w:rPr>
          <w:rFonts w:ascii="Calibri" w:hAnsi="Calibri" w:cs="Calibri"/>
          <w:b/>
          <w:bCs/>
        </w:rPr>
      </w:pPr>
      <w:r w:rsidRPr="00C32C4D">
        <w:rPr>
          <w:rFonts w:ascii="Calibri" w:hAnsi="Calibri" w:cs="Calibri"/>
          <w:b/>
          <w:bCs/>
        </w:rPr>
        <w:t>Team Members:</w:t>
      </w:r>
      <w:r w:rsidR="00CF6201" w:rsidRPr="00C32C4D">
        <w:rPr>
          <w:rFonts w:ascii="Calibri" w:hAnsi="Calibri" w:cs="Calibri"/>
          <w:b/>
          <w:bCs/>
        </w:rPr>
        <w:t xml:space="preserve"> </w:t>
      </w:r>
    </w:p>
    <w:p w14:paraId="4AE1BECA" w14:textId="562533FB" w:rsidR="00722968" w:rsidRPr="0003225E" w:rsidRDefault="00CF6201" w:rsidP="00722968">
      <w:pPr>
        <w:pStyle w:val="NoSpacing"/>
        <w:rPr>
          <w:rFonts w:ascii="Calibri" w:hAnsi="Calibri" w:cs="Calibri"/>
        </w:rPr>
      </w:pPr>
      <w:r w:rsidRPr="0003225E">
        <w:rPr>
          <w:rFonts w:ascii="Calibri" w:hAnsi="Calibri" w:cs="Calibri"/>
        </w:rPr>
        <w:t xml:space="preserve">Scott </w:t>
      </w:r>
      <w:proofErr w:type="spellStart"/>
      <w:r w:rsidRPr="0003225E">
        <w:rPr>
          <w:rFonts w:ascii="Calibri" w:hAnsi="Calibri" w:cs="Calibri"/>
        </w:rPr>
        <w:t>Stevener</w:t>
      </w:r>
      <w:proofErr w:type="spellEnd"/>
      <w:r w:rsidRPr="0003225E">
        <w:rPr>
          <w:rFonts w:ascii="Calibri" w:hAnsi="Calibri" w:cs="Calibri"/>
        </w:rPr>
        <w:t xml:space="preserve"> and Erica Unterreiner</w:t>
      </w:r>
    </w:p>
    <w:p w14:paraId="516132DC" w14:textId="77777777" w:rsidR="00722968" w:rsidRPr="0003225E" w:rsidRDefault="00722968" w:rsidP="00722968">
      <w:pPr>
        <w:pStyle w:val="NoSpacing"/>
        <w:rPr>
          <w:rFonts w:ascii="Calibri" w:hAnsi="Calibri" w:cs="Calibri"/>
        </w:rPr>
      </w:pPr>
    </w:p>
    <w:p w14:paraId="312C9EC1" w14:textId="77777777" w:rsidR="002C05F3" w:rsidRPr="005A2ECD" w:rsidRDefault="00722968" w:rsidP="002C05F3">
      <w:pPr>
        <w:rPr>
          <w:rFonts w:ascii="Calibri" w:hAnsi="Calibri" w:cs="Calibri"/>
          <w:b/>
          <w:bCs/>
        </w:rPr>
      </w:pPr>
      <w:r w:rsidRPr="005A2ECD">
        <w:rPr>
          <w:rFonts w:ascii="Calibri" w:hAnsi="Calibri" w:cs="Calibri"/>
          <w:b/>
          <w:bCs/>
        </w:rPr>
        <w:t>Project Description:</w:t>
      </w:r>
      <w:r w:rsidR="004B7432" w:rsidRPr="005A2ECD">
        <w:rPr>
          <w:rFonts w:ascii="Calibri" w:hAnsi="Calibri" w:cs="Calibri"/>
          <w:b/>
          <w:bCs/>
        </w:rPr>
        <w:t xml:space="preserve"> </w:t>
      </w:r>
    </w:p>
    <w:p w14:paraId="1DAEAF15" w14:textId="12C76A8C" w:rsidR="00CA5EDB" w:rsidRDefault="00CA5EDB" w:rsidP="00CA5EDB">
      <w:pPr>
        <w:rPr>
          <w:rFonts w:ascii="Calibri" w:eastAsia="Times New Roman" w:hAnsi="Calibri" w:cs="Calibri"/>
          <w:shd w:val="clear" w:color="auto" w:fill="FFFFFF"/>
        </w:rPr>
      </w:pPr>
      <w:r w:rsidRPr="0003225E">
        <w:rPr>
          <w:rFonts w:ascii="Calibri" w:eastAsia="Times New Roman" w:hAnsi="Calibri" w:cs="Calibri"/>
          <w:shd w:val="clear" w:color="auto" w:fill="FFFFFF"/>
        </w:rPr>
        <w:t xml:space="preserve">The company runs several promotional markdown events throughout the year. These markdowns precede prominent holidays, the four largest of which are the Super Bowl, Labor Day, Thanksgiving, and Christmas. </w:t>
      </w:r>
    </w:p>
    <w:p w14:paraId="074F2E2A" w14:textId="77777777" w:rsidR="00CA5EDB" w:rsidRPr="0003225E" w:rsidRDefault="00CA5EDB" w:rsidP="00CA5EDB">
      <w:pPr>
        <w:rPr>
          <w:rFonts w:ascii="Calibri" w:eastAsia="Times New Roman" w:hAnsi="Calibri" w:cs="Calibri"/>
          <w:shd w:val="clear" w:color="auto" w:fill="FFFFFF"/>
        </w:rPr>
      </w:pPr>
    </w:p>
    <w:p w14:paraId="18E8F5D8" w14:textId="2BC72AF3" w:rsidR="00722968" w:rsidRDefault="002C05F3" w:rsidP="00CA5EDB">
      <w:pPr>
        <w:rPr>
          <w:rFonts w:ascii="Calibri" w:eastAsia="Times New Roman" w:hAnsi="Calibri" w:cs="Calibri"/>
          <w:shd w:val="clear" w:color="auto" w:fill="FFFFFF"/>
        </w:rPr>
      </w:pPr>
      <w:r w:rsidRPr="0003225E">
        <w:rPr>
          <w:rFonts w:ascii="Calibri" w:hAnsi="Calibri" w:cs="Calibri"/>
        </w:rPr>
        <w:t xml:space="preserve">The objective of this dataset is </w:t>
      </w:r>
      <w:r>
        <w:rPr>
          <w:rFonts w:ascii="Calibri" w:hAnsi="Calibri" w:cs="Calibri"/>
        </w:rPr>
        <w:t>to c</w:t>
      </w:r>
      <w:r w:rsidRPr="0003225E">
        <w:rPr>
          <w:rFonts w:ascii="Calibri" w:eastAsia="Times New Roman" w:hAnsi="Calibri" w:cs="Calibri"/>
          <w:shd w:val="clear" w:color="auto" w:fill="FFFFFF"/>
        </w:rPr>
        <w:t>alculat</w:t>
      </w:r>
      <w:r>
        <w:rPr>
          <w:rFonts w:ascii="Calibri" w:eastAsia="Times New Roman" w:hAnsi="Calibri" w:cs="Calibri"/>
          <w:shd w:val="clear" w:color="auto" w:fill="FFFFFF"/>
        </w:rPr>
        <w:t>e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 the markdown and analyz</w:t>
      </w:r>
      <w:r>
        <w:rPr>
          <w:rFonts w:ascii="Calibri" w:eastAsia="Times New Roman" w:hAnsi="Calibri" w:cs="Calibri"/>
          <w:shd w:val="clear" w:color="auto" w:fill="FFFFFF"/>
        </w:rPr>
        <w:t xml:space="preserve">e 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how the profits are affected </w:t>
      </w:r>
      <w:r>
        <w:rPr>
          <w:rFonts w:ascii="Calibri" w:eastAsia="Times New Roman" w:hAnsi="Calibri" w:cs="Calibri"/>
          <w:shd w:val="clear" w:color="auto" w:fill="FFFFFF"/>
        </w:rPr>
        <w:t>to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 determine the best pricing </w:t>
      </w:r>
      <w:r>
        <w:rPr>
          <w:rFonts w:ascii="Calibri" w:eastAsia="Times New Roman" w:hAnsi="Calibri" w:cs="Calibri"/>
          <w:shd w:val="clear" w:color="auto" w:fill="FFFFFF"/>
        </w:rPr>
        <w:t>strategies for the products sold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. </w:t>
      </w:r>
      <w:r>
        <w:rPr>
          <w:rFonts w:ascii="Calibri" w:eastAsia="Times New Roman" w:hAnsi="Calibri" w:cs="Calibri"/>
          <w:shd w:val="clear" w:color="auto" w:fill="FFFFFF"/>
        </w:rPr>
        <w:t>Understanding this information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 help</w:t>
      </w:r>
      <w:r>
        <w:rPr>
          <w:rFonts w:ascii="Calibri" w:eastAsia="Times New Roman" w:hAnsi="Calibri" w:cs="Calibri"/>
          <w:shd w:val="clear" w:color="auto" w:fill="FFFFFF"/>
        </w:rPr>
        <w:t>s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 </w:t>
      </w:r>
      <w:r>
        <w:rPr>
          <w:rFonts w:ascii="Calibri" w:eastAsia="Times New Roman" w:hAnsi="Calibri" w:cs="Calibri"/>
          <w:shd w:val="clear" w:color="auto" w:fill="FFFFFF"/>
        </w:rPr>
        <w:t>stores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 manage </w:t>
      </w:r>
      <w:r>
        <w:rPr>
          <w:rFonts w:ascii="Calibri" w:eastAsia="Times New Roman" w:hAnsi="Calibri" w:cs="Calibri"/>
          <w:shd w:val="clear" w:color="auto" w:fill="FFFFFF"/>
        </w:rPr>
        <w:t>their</w:t>
      </w:r>
      <w:r w:rsidRPr="0003225E">
        <w:rPr>
          <w:rFonts w:ascii="Calibri" w:eastAsia="Times New Roman" w:hAnsi="Calibri" w:cs="Calibri"/>
          <w:shd w:val="clear" w:color="auto" w:fill="FFFFFF"/>
        </w:rPr>
        <w:t xml:space="preserve"> business better and maintain profitability.</w:t>
      </w:r>
    </w:p>
    <w:p w14:paraId="3C2C23BB" w14:textId="77777777" w:rsidR="00722968" w:rsidRPr="002C05F3" w:rsidRDefault="00722968" w:rsidP="00722968">
      <w:pPr>
        <w:pStyle w:val="NoSpacing"/>
        <w:rPr>
          <w:rFonts w:ascii="Calibri" w:hAnsi="Calibri" w:cs="Calibri"/>
        </w:rPr>
      </w:pPr>
    </w:p>
    <w:p w14:paraId="0463829F" w14:textId="6D717CE0" w:rsidR="00722968" w:rsidRPr="002C05F3" w:rsidRDefault="00722968" w:rsidP="00722968">
      <w:pPr>
        <w:pStyle w:val="NoSpacing"/>
        <w:rPr>
          <w:rFonts w:ascii="Calibri" w:hAnsi="Calibri" w:cs="Calibri"/>
          <w:b/>
          <w:bCs/>
        </w:rPr>
      </w:pPr>
      <w:r w:rsidRPr="002C05F3">
        <w:rPr>
          <w:rFonts w:ascii="Calibri" w:hAnsi="Calibri" w:cs="Calibri"/>
          <w:b/>
          <w:bCs/>
        </w:rPr>
        <w:t>Data Cleanup &amp; Analysis:</w:t>
      </w:r>
    </w:p>
    <w:p w14:paraId="35D0921D" w14:textId="1D823C60" w:rsidR="004B7432" w:rsidRDefault="004B7432" w:rsidP="00722968">
      <w:pPr>
        <w:pStyle w:val="NoSpacing"/>
        <w:rPr>
          <w:rFonts w:ascii="Calibri" w:hAnsi="Calibri" w:cs="Calibri"/>
        </w:rPr>
      </w:pPr>
    </w:p>
    <w:p w14:paraId="627E0D0B" w14:textId="427C7F3C" w:rsidR="004B7432" w:rsidRDefault="004B7432" w:rsidP="00722968">
      <w:pPr>
        <w:pStyle w:val="NoSpacing"/>
        <w:rPr>
          <w:rFonts w:ascii="Calibri" w:hAnsi="Calibri" w:cs="Calibri"/>
        </w:rPr>
      </w:pPr>
    </w:p>
    <w:p w14:paraId="3D55ED11" w14:textId="459FABC4" w:rsidR="004B7432" w:rsidRDefault="004B7432" w:rsidP="004B7432">
      <w:pPr>
        <w:pStyle w:val="NoSpacing"/>
        <w:rPr>
          <w:rFonts w:ascii="Calibri" w:hAnsi="Calibri" w:cs="Calibri"/>
          <w:b/>
          <w:bCs/>
        </w:rPr>
      </w:pPr>
      <w:r w:rsidRPr="005A2ECD">
        <w:rPr>
          <w:rFonts w:ascii="Calibri" w:hAnsi="Calibri" w:cs="Calibri"/>
          <w:b/>
          <w:bCs/>
        </w:rPr>
        <w:t>Steps to recreate the ETL Process:</w:t>
      </w:r>
    </w:p>
    <w:p w14:paraId="198D58CB" w14:textId="77777777" w:rsidR="005A2ECD" w:rsidRPr="005A2ECD" w:rsidRDefault="005A2ECD" w:rsidP="004B7432">
      <w:pPr>
        <w:pStyle w:val="NoSpacing"/>
        <w:rPr>
          <w:rFonts w:ascii="Calibri" w:hAnsi="Calibri" w:cs="Calibri"/>
          <w:b/>
          <w:bCs/>
        </w:rPr>
      </w:pPr>
    </w:p>
    <w:p w14:paraId="1FF54F73" w14:textId="50DFDD11" w:rsidR="0028329E" w:rsidRPr="005A2ECD" w:rsidRDefault="004B7432" w:rsidP="004B7432">
      <w:pPr>
        <w:pStyle w:val="NoSpacing"/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5A2ECD">
        <w:rPr>
          <w:rFonts w:ascii="Calibri" w:hAnsi="Calibri" w:cs="Calibri"/>
          <w:b/>
          <w:bCs/>
        </w:rPr>
        <w:t>Extract store, sales, and features data from three csv files.</w:t>
      </w:r>
    </w:p>
    <w:p w14:paraId="7A903DF4" w14:textId="77777777" w:rsidR="002C05F3" w:rsidRDefault="002C05F3" w:rsidP="002C05F3">
      <w:pPr>
        <w:pStyle w:val="ListParagraph"/>
        <w:rPr>
          <w:rFonts w:ascii="Calibri" w:eastAsia="Times New Roman" w:hAnsi="Calibri" w:cs="Calibri"/>
          <w:shd w:val="clear" w:color="auto" w:fill="FFFFFF"/>
        </w:rPr>
      </w:pPr>
    </w:p>
    <w:p w14:paraId="6D07C768" w14:textId="34357E25" w:rsidR="002C05F3" w:rsidRPr="002C05F3" w:rsidRDefault="002C05F3" w:rsidP="002C05F3">
      <w:pPr>
        <w:pStyle w:val="ListParagraph"/>
        <w:rPr>
          <w:rFonts w:ascii="Calibri" w:eastAsia="Times New Roman" w:hAnsi="Calibri" w:cs="Calibri"/>
          <w:shd w:val="clear" w:color="auto" w:fill="FFFFFF"/>
        </w:rPr>
      </w:pPr>
      <w:r w:rsidRPr="002C05F3">
        <w:rPr>
          <w:rFonts w:ascii="Calibri" w:eastAsia="Times New Roman" w:hAnsi="Calibri" w:cs="Calibri"/>
          <w:shd w:val="clear" w:color="auto" w:fill="FFFFFF"/>
        </w:rPr>
        <w:t xml:space="preserve">We obtained historical sales data for 45 stores located in different regions for a single company. The first data set includes discounts applied as well as extraneous information such as the price of fuel, the consumer price index and whether there was a holiday during that week. The second data set includes aggregated weekly sales. The third data set is about the stores. </w:t>
      </w:r>
    </w:p>
    <w:p w14:paraId="3730B802" w14:textId="77777777" w:rsidR="002C05F3" w:rsidRDefault="002C05F3" w:rsidP="002C05F3">
      <w:pPr>
        <w:pStyle w:val="NoSpacing"/>
        <w:ind w:left="720"/>
        <w:rPr>
          <w:rFonts w:ascii="Calibri" w:hAnsi="Calibri" w:cs="Calibri"/>
        </w:rPr>
      </w:pPr>
    </w:p>
    <w:p w14:paraId="25F3270F" w14:textId="1A2460F7" w:rsidR="002C05F3" w:rsidRPr="002C05F3" w:rsidRDefault="002C05F3" w:rsidP="002C05F3">
      <w:pPr>
        <w:pStyle w:val="NoSpacing"/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2C05F3">
        <w:rPr>
          <w:rFonts w:ascii="Calibri" w:hAnsi="Calibri" w:cs="Calibri"/>
          <w:b/>
          <w:bCs/>
        </w:rPr>
        <w:t>Transform: what data cleaning or transformation was required.</w:t>
      </w:r>
    </w:p>
    <w:p w14:paraId="2815FD10" w14:textId="77777777" w:rsidR="002C05F3" w:rsidRDefault="002C05F3" w:rsidP="002C05F3">
      <w:pPr>
        <w:pStyle w:val="NoSpacing"/>
        <w:ind w:left="720"/>
        <w:rPr>
          <w:rFonts w:ascii="Calibri" w:hAnsi="Calibri" w:cs="Calibri"/>
        </w:rPr>
      </w:pPr>
    </w:p>
    <w:p w14:paraId="64D26FD2" w14:textId="4AA14662" w:rsidR="002C05F3" w:rsidRPr="0003225E" w:rsidRDefault="002C05F3" w:rsidP="002C05F3">
      <w:pPr>
        <w:pStyle w:val="NoSpacing"/>
        <w:ind w:left="720"/>
        <w:rPr>
          <w:rFonts w:ascii="Calibri" w:hAnsi="Calibri" w:cs="Calibri"/>
        </w:rPr>
      </w:pPr>
      <w:r w:rsidRPr="0003225E">
        <w:rPr>
          <w:rFonts w:ascii="Calibri" w:hAnsi="Calibri" w:cs="Calibri"/>
        </w:rPr>
        <w:t>Once imported the data needed to be reviewed for cleanup. Two of the tables include a date field. The dates were not consistently formatted; therefore, a first step was to convert both dates to the same format. Additionally, for weeks when discounting promotions were not in play, the markdown fields contained nulls; therefore, these were filled with zero values.</w:t>
      </w:r>
    </w:p>
    <w:p w14:paraId="3FCE34F5" w14:textId="77777777" w:rsidR="002C05F3" w:rsidRDefault="002C05F3" w:rsidP="002C05F3">
      <w:pPr>
        <w:pStyle w:val="NoSpacing"/>
        <w:ind w:left="720"/>
        <w:rPr>
          <w:rFonts w:ascii="Calibri" w:hAnsi="Calibri" w:cs="Calibri"/>
        </w:rPr>
      </w:pPr>
    </w:p>
    <w:p w14:paraId="60E58518" w14:textId="49D9E92D" w:rsidR="002C05F3" w:rsidRPr="005A2ECD" w:rsidRDefault="002C05F3" w:rsidP="002C05F3">
      <w:pPr>
        <w:pStyle w:val="NoSpacing"/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5A2ECD">
        <w:rPr>
          <w:rFonts w:ascii="Calibri" w:hAnsi="Calibri" w:cs="Calibri"/>
          <w:b/>
          <w:bCs/>
        </w:rPr>
        <w:t>Load: the final database, tables/collections, and why this was chosen.</w:t>
      </w:r>
    </w:p>
    <w:p w14:paraId="47D33851" w14:textId="0D245485" w:rsidR="002C05F3" w:rsidRDefault="002C05F3" w:rsidP="002C05F3">
      <w:pPr>
        <w:pStyle w:val="NoSpacing"/>
        <w:ind w:left="720"/>
        <w:rPr>
          <w:rFonts w:ascii="Calibri" w:hAnsi="Calibri" w:cs="Calibri"/>
        </w:rPr>
      </w:pPr>
    </w:p>
    <w:p w14:paraId="45CB24AB" w14:textId="7FA21D73" w:rsidR="002C05F3" w:rsidRPr="0003225E" w:rsidRDefault="002C05F3" w:rsidP="002C05F3">
      <w:pPr>
        <w:pStyle w:val="NoSpacing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cleansed data was loaded into a relational database named </w:t>
      </w:r>
      <w:proofErr w:type="spellStart"/>
      <w:r>
        <w:rPr>
          <w:rFonts w:ascii="Calibri" w:hAnsi="Calibri" w:cs="Calibri"/>
        </w:rPr>
        <w:t>retail_db</w:t>
      </w:r>
      <w:proofErr w:type="spellEnd"/>
      <w:r>
        <w:rPr>
          <w:rFonts w:ascii="Calibri" w:hAnsi="Calibri" w:cs="Calibri"/>
        </w:rPr>
        <w:t xml:space="preserve">. </w:t>
      </w:r>
    </w:p>
    <w:p w14:paraId="16843E48" w14:textId="77777777" w:rsidR="00722968" w:rsidRPr="0003225E" w:rsidRDefault="00722968" w:rsidP="00722968">
      <w:pPr>
        <w:pStyle w:val="NoSpacing"/>
        <w:rPr>
          <w:rFonts w:ascii="Calibri" w:hAnsi="Calibri" w:cs="Calibri"/>
        </w:rPr>
      </w:pPr>
    </w:p>
    <w:p w14:paraId="6A560F52" w14:textId="77777777" w:rsidR="00722968" w:rsidRPr="0003225E" w:rsidRDefault="00722968" w:rsidP="00722968">
      <w:pPr>
        <w:pStyle w:val="NoSpacing"/>
        <w:rPr>
          <w:rFonts w:ascii="Calibri" w:hAnsi="Calibri" w:cs="Calibri"/>
        </w:rPr>
      </w:pPr>
    </w:p>
    <w:p w14:paraId="16B3EA1A" w14:textId="77777777" w:rsidR="00722968" w:rsidRPr="0003225E" w:rsidRDefault="00722968" w:rsidP="00722968">
      <w:pPr>
        <w:pStyle w:val="NoSpacing"/>
        <w:rPr>
          <w:rFonts w:ascii="Calibri" w:hAnsi="Calibri" w:cs="Calibri"/>
        </w:rPr>
      </w:pPr>
    </w:p>
    <w:p w14:paraId="70E65C65" w14:textId="0950B792" w:rsidR="00A11EC7" w:rsidRDefault="00A11EC7" w:rsidP="00A11EC7">
      <w:pPr>
        <w:rPr>
          <w:rFonts w:ascii="Calibri" w:eastAsia="Times New Roman" w:hAnsi="Calibri" w:cs="Calibri"/>
        </w:rPr>
      </w:pPr>
    </w:p>
    <w:p w14:paraId="789F1A00" w14:textId="0AB57A86" w:rsidR="002C05F3" w:rsidRDefault="002C05F3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1C7206AF" w14:textId="77777777" w:rsidR="00745960" w:rsidRDefault="004528B2" w:rsidP="00722968">
      <w:pPr>
        <w:pStyle w:val="NoSpacing"/>
        <w:rPr>
          <w:rFonts w:ascii="Calibri" w:hAnsi="Calibri" w:cs="Calibri"/>
          <w:b/>
          <w:bCs/>
        </w:rPr>
      </w:pPr>
      <w:r w:rsidRPr="004528B2">
        <w:rPr>
          <w:rFonts w:ascii="Calibri" w:hAnsi="Calibri" w:cs="Calibri"/>
          <w:b/>
          <w:bCs/>
        </w:rPr>
        <w:lastRenderedPageBreak/>
        <w:t xml:space="preserve">APPENDIX: </w:t>
      </w:r>
    </w:p>
    <w:p w14:paraId="419CC21F" w14:textId="57F426E6" w:rsidR="00745960" w:rsidRDefault="00745960" w:rsidP="00722968">
      <w:pPr>
        <w:pStyle w:val="NoSpacing"/>
        <w:rPr>
          <w:rFonts w:ascii="Calibri" w:hAnsi="Calibri" w:cs="Calibri"/>
          <w:b/>
          <w:bCs/>
        </w:rPr>
      </w:pPr>
    </w:p>
    <w:p w14:paraId="4C851F65" w14:textId="1192C845" w:rsidR="00745960" w:rsidRDefault="00745960" w:rsidP="00722968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ENTITY RELATIONSHIP DIAGRAM</w:t>
      </w:r>
    </w:p>
    <w:p w14:paraId="4719C2E0" w14:textId="558AE0BF" w:rsidR="00745960" w:rsidRDefault="00B21FC1" w:rsidP="00722968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4BDCE5E3" wp14:editId="4B61BC26">
            <wp:extent cx="5943600" cy="3407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20 at 5.26.1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481D" w14:textId="77777777" w:rsidR="00745960" w:rsidRDefault="00745960" w:rsidP="00722968">
      <w:pPr>
        <w:pStyle w:val="NoSpacing"/>
        <w:rPr>
          <w:rFonts w:ascii="Calibri" w:hAnsi="Calibri" w:cs="Calibri"/>
          <w:b/>
          <w:bCs/>
        </w:rPr>
      </w:pPr>
    </w:p>
    <w:p w14:paraId="48DEB000" w14:textId="77777777" w:rsidR="00745960" w:rsidRDefault="00745960" w:rsidP="00722968">
      <w:pPr>
        <w:pStyle w:val="NoSpacing"/>
        <w:rPr>
          <w:rFonts w:ascii="Calibri" w:hAnsi="Calibri" w:cs="Calibri"/>
          <w:b/>
          <w:bCs/>
        </w:rPr>
      </w:pPr>
    </w:p>
    <w:p w14:paraId="50738B4C" w14:textId="0789B483" w:rsidR="00722968" w:rsidRPr="004528B2" w:rsidRDefault="004528B2" w:rsidP="00722968">
      <w:pPr>
        <w:pStyle w:val="NoSpacing"/>
        <w:rPr>
          <w:rFonts w:ascii="Calibri" w:hAnsi="Calibri" w:cs="Calibri"/>
          <w:b/>
          <w:bCs/>
        </w:rPr>
      </w:pPr>
      <w:r w:rsidRPr="004528B2">
        <w:rPr>
          <w:rFonts w:ascii="Calibri" w:hAnsi="Calibri" w:cs="Calibri"/>
          <w:b/>
          <w:bCs/>
        </w:rPr>
        <w:t>TABLE AND COLUMN METADATA FOR END USER ANALYSTS</w:t>
      </w:r>
    </w:p>
    <w:p w14:paraId="3647C12F" w14:textId="77777777" w:rsidR="004528B2" w:rsidRPr="0003225E" w:rsidRDefault="004528B2" w:rsidP="00722968">
      <w:pPr>
        <w:pStyle w:val="NoSpacing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21FE" w:rsidRPr="0003225E" w14:paraId="39B8D4CB" w14:textId="77777777" w:rsidTr="003821FE">
        <w:tc>
          <w:tcPr>
            <w:tcW w:w="9350" w:type="dxa"/>
            <w:gridSpan w:val="2"/>
            <w:shd w:val="clear" w:color="auto" w:fill="D9E2F3" w:themeFill="accent1" w:themeFillTint="33"/>
          </w:tcPr>
          <w:p w14:paraId="7BB3BF24" w14:textId="77777777" w:rsidR="003821FE" w:rsidRPr="0003225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Tables included in Entity Relationship Diagram</w:t>
            </w:r>
          </w:p>
        </w:tc>
      </w:tr>
      <w:tr w:rsidR="00564213" w:rsidRPr="0003225E" w14:paraId="49EE8AA7" w14:textId="77777777" w:rsidTr="003821FE">
        <w:tc>
          <w:tcPr>
            <w:tcW w:w="4675" w:type="dxa"/>
            <w:shd w:val="clear" w:color="auto" w:fill="FBE4D5" w:themeFill="accent2" w:themeFillTint="33"/>
          </w:tcPr>
          <w:p w14:paraId="02C84E62" w14:textId="77777777" w:rsidR="00564213" w:rsidRPr="0003225E" w:rsidRDefault="00564213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Physical Name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5973C8E3" w14:textId="77777777" w:rsidR="00564213" w:rsidRPr="0003225E" w:rsidRDefault="00564213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Description</w:t>
            </w:r>
          </w:p>
        </w:tc>
      </w:tr>
      <w:tr w:rsidR="00564213" w:rsidRPr="0003225E" w14:paraId="78C7F351" w14:textId="77777777" w:rsidTr="00564213">
        <w:tc>
          <w:tcPr>
            <w:tcW w:w="4675" w:type="dxa"/>
          </w:tcPr>
          <w:p w14:paraId="5F49FF82" w14:textId="77777777" w:rsidR="00564213" w:rsidRPr="0003225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STORES</w:t>
            </w:r>
          </w:p>
        </w:tc>
        <w:tc>
          <w:tcPr>
            <w:tcW w:w="4675" w:type="dxa"/>
          </w:tcPr>
          <w:p w14:paraId="34DC0C13" w14:textId="77777777" w:rsidR="00564213" w:rsidRPr="0003225E" w:rsidRDefault="003821FE" w:rsidP="003821FE">
            <w:pPr>
              <w:rPr>
                <w:rFonts w:ascii="Calibri" w:eastAsia="Times New Roman" w:hAnsi="Calibri" w:cs="Calibri"/>
              </w:rPr>
            </w:pPr>
            <w:r w:rsidRPr="0003225E">
              <w:rPr>
                <w:rFonts w:ascii="Calibri" w:hAnsi="Calibri" w:cs="Calibri"/>
              </w:rPr>
              <w:t xml:space="preserve">Anonymized information about the 45 stores, indicating the type and size of store. 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Stores has been divided into 3 types A, B, C, based on certain factors (size, sales, </w:t>
            </w:r>
            <w:proofErr w:type="spellStart"/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>etc</w:t>
            </w:r>
            <w:proofErr w:type="spellEnd"/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>).</w:t>
            </w:r>
          </w:p>
        </w:tc>
      </w:tr>
      <w:tr w:rsidR="003821FE" w:rsidRPr="0003225E" w14:paraId="55194B19" w14:textId="77777777" w:rsidTr="00564213">
        <w:tc>
          <w:tcPr>
            <w:tcW w:w="4675" w:type="dxa"/>
          </w:tcPr>
          <w:p w14:paraId="29CE5008" w14:textId="77777777" w:rsidR="003821FE" w:rsidRPr="0003225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FEATURES</w:t>
            </w:r>
          </w:p>
        </w:tc>
        <w:tc>
          <w:tcPr>
            <w:tcW w:w="4675" w:type="dxa"/>
          </w:tcPr>
          <w:p w14:paraId="6AE10212" w14:textId="77777777" w:rsidR="003821FE" w:rsidRPr="0003225E" w:rsidRDefault="003821FE" w:rsidP="003821FE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Contains additional data related to the store, department, and regional activity for the given dates. </w:t>
            </w:r>
          </w:p>
        </w:tc>
      </w:tr>
      <w:tr w:rsidR="003821FE" w:rsidRPr="0003225E" w14:paraId="78EEF40C" w14:textId="77777777" w:rsidTr="00564213">
        <w:tc>
          <w:tcPr>
            <w:tcW w:w="4675" w:type="dxa"/>
          </w:tcPr>
          <w:p w14:paraId="4662E0EA" w14:textId="77777777" w:rsidR="003821FE" w:rsidRPr="0003225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SALES</w:t>
            </w:r>
          </w:p>
        </w:tc>
        <w:tc>
          <w:tcPr>
            <w:tcW w:w="4675" w:type="dxa"/>
          </w:tcPr>
          <w:p w14:paraId="5A5B3AE3" w14:textId="6B343A93" w:rsidR="003821FE" w:rsidRPr="0003225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 xml:space="preserve">Historical sales data, which covers the time period of </w:t>
            </w:r>
            <w:r w:rsidR="008451C6">
              <w:rPr>
                <w:rFonts w:ascii="Calibri" w:hAnsi="Calibri" w:cs="Calibri"/>
              </w:rPr>
              <w:t>January 2012</w:t>
            </w:r>
            <w:r w:rsidRPr="0003225E">
              <w:rPr>
                <w:rFonts w:ascii="Calibri" w:hAnsi="Calibri" w:cs="Calibri"/>
              </w:rPr>
              <w:t xml:space="preserve"> through November 1, 2012.</w:t>
            </w:r>
          </w:p>
        </w:tc>
      </w:tr>
      <w:tr w:rsidR="003821FE" w:rsidRPr="0003225E" w14:paraId="3BC68744" w14:textId="77777777" w:rsidTr="00564213">
        <w:tc>
          <w:tcPr>
            <w:tcW w:w="4675" w:type="dxa"/>
          </w:tcPr>
          <w:p w14:paraId="02156B8C" w14:textId="4D34FE6C" w:rsidR="003821FE" w:rsidRPr="0003225E" w:rsidRDefault="001923AD" w:rsidP="00722968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RETAILED_COMBINED</w:t>
            </w:r>
          </w:p>
        </w:tc>
        <w:tc>
          <w:tcPr>
            <w:tcW w:w="4675" w:type="dxa"/>
          </w:tcPr>
          <w:p w14:paraId="1714F15F" w14:textId="218F1A02" w:rsidR="003821FE" w:rsidRDefault="003821FE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 xml:space="preserve">Target table with merge of stores, features and sales from </w:t>
            </w:r>
            <w:r w:rsidR="008451C6">
              <w:rPr>
                <w:rFonts w:ascii="Calibri" w:hAnsi="Calibri" w:cs="Calibri"/>
              </w:rPr>
              <w:t>January 2012</w:t>
            </w:r>
            <w:r w:rsidRPr="0003225E">
              <w:rPr>
                <w:rFonts w:ascii="Calibri" w:hAnsi="Calibri" w:cs="Calibri"/>
              </w:rPr>
              <w:t xml:space="preserve"> through November 2012. This table is to be used for calculating the markdown and analyzing how the profits are affected </w:t>
            </w:r>
            <w:r w:rsidR="001923AD">
              <w:rPr>
                <w:rFonts w:ascii="Calibri" w:hAnsi="Calibri" w:cs="Calibri"/>
              </w:rPr>
              <w:t>for</w:t>
            </w:r>
            <w:r w:rsidRPr="0003225E">
              <w:rPr>
                <w:rFonts w:ascii="Calibri" w:hAnsi="Calibri" w:cs="Calibri"/>
              </w:rPr>
              <w:t xml:space="preserve"> determin</w:t>
            </w:r>
            <w:r w:rsidR="001923AD">
              <w:rPr>
                <w:rFonts w:ascii="Calibri" w:hAnsi="Calibri" w:cs="Calibri"/>
              </w:rPr>
              <w:t>ing</w:t>
            </w:r>
            <w:r w:rsidRPr="0003225E">
              <w:rPr>
                <w:rFonts w:ascii="Calibri" w:hAnsi="Calibri" w:cs="Calibri"/>
              </w:rPr>
              <w:t xml:space="preserve"> the best pricing strategy for your product.</w:t>
            </w:r>
          </w:p>
          <w:p w14:paraId="5A88886A" w14:textId="77777777" w:rsidR="001923AD" w:rsidRDefault="001923AD" w:rsidP="00722968">
            <w:pPr>
              <w:pStyle w:val="NoSpacing"/>
              <w:rPr>
                <w:rFonts w:ascii="Calibri" w:hAnsi="Calibri" w:cs="Calibri"/>
              </w:rPr>
            </w:pPr>
          </w:p>
          <w:p w14:paraId="18CAE42E" w14:textId="2C9769E9" w:rsidR="001923AD" w:rsidRPr="0003225E" w:rsidRDefault="001923AD" w:rsidP="001923AD">
            <w:pPr>
              <w:rPr>
                <w:rFonts w:ascii="Calibri" w:eastAsia="Times New Roman" w:hAnsi="Calibri" w:cs="Calibri"/>
              </w:rPr>
            </w:pP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How to calculate markdown- just imagine </w:t>
            </w:r>
            <w:r>
              <w:rPr>
                <w:rFonts w:ascii="Calibri" w:eastAsia="Times New Roman" w:hAnsi="Calibri" w:cs="Calibri"/>
                <w:shd w:val="clear" w:color="auto" w:fill="FFFFFF"/>
              </w:rPr>
              <w:t>an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item is priced at $150 at a retail store.</w:t>
            </w:r>
            <w:r w:rsidRPr="0003225E">
              <w:rPr>
                <w:rFonts w:ascii="Calibri" w:eastAsia="Times New Roman" w:hAnsi="Calibri" w:cs="Calibri"/>
              </w:rPr>
              <w:br/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15 percent - Markdown is $22.50 ($150 x .15) and the sale price is $127 ($150 minus $22.50) 20 percent - Markdown is $30 ($150 x .20) and the sale price is $120 ($150 minus $30). </w:t>
            </w:r>
            <w:r w:rsidR="009A1933">
              <w:rPr>
                <w:rFonts w:ascii="Calibri" w:eastAsia="Times New Roman" w:hAnsi="Calibri" w:cs="Calibri"/>
                <w:shd w:val="clear" w:color="auto" w:fill="FFFFFF"/>
              </w:rPr>
              <w:t>Five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different markdown</w:t>
            </w:r>
            <w:r w:rsidR="009A1933">
              <w:rPr>
                <w:rFonts w:ascii="Calibri" w:eastAsia="Times New Roman" w:hAnsi="Calibri" w:cs="Calibri"/>
                <w:shd w:val="clear" w:color="auto" w:fill="FFFFFF"/>
              </w:rPr>
              <w:t>s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</w:t>
            </w:r>
            <w:proofErr w:type="gramStart"/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>means</w:t>
            </w:r>
            <w:proofErr w:type="gramEnd"/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that price of that specific product has been reduced </w:t>
            </w:r>
            <w:r w:rsidR="009A1933">
              <w:rPr>
                <w:rFonts w:ascii="Calibri" w:eastAsia="Times New Roman" w:hAnsi="Calibri" w:cs="Calibri"/>
                <w:shd w:val="clear" w:color="auto" w:fill="FFFFFF"/>
              </w:rPr>
              <w:t>five (5)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times. For example</w:t>
            </w:r>
            <w:r w:rsidR="009A1933">
              <w:rPr>
                <w:rFonts w:ascii="Calibri" w:eastAsia="Times New Roman" w:hAnsi="Calibri" w:cs="Calibri"/>
                <w:shd w:val="clear" w:color="auto" w:fill="FFFFFF"/>
              </w:rPr>
              <w:t xml:space="preserve">, 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$50 is the actual price of a product, </w:t>
            </w:r>
            <w:r w:rsidR="009A1933">
              <w:rPr>
                <w:rFonts w:ascii="Calibri" w:eastAsia="Times New Roman" w:hAnsi="Calibri" w:cs="Calibri"/>
                <w:shd w:val="clear" w:color="auto" w:fill="FFFFFF"/>
              </w:rPr>
              <w:t>if there is a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10%</w:t>
            </w:r>
            <w:r w:rsidR="009A1933">
              <w:rPr>
                <w:rFonts w:ascii="Calibri" w:eastAsia="Times New Roman" w:hAnsi="Calibri" w:cs="Calibri"/>
                <w:shd w:val="clear" w:color="auto" w:fill="FFFFFF"/>
              </w:rPr>
              <w:t xml:space="preserve"> markdown, the price becomes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$45</w:t>
            </w:r>
            <w:r w:rsidR="009A1933">
              <w:rPr>
                <w:rFonts w:ascii="Calibri" w:eastAsia="Times New Roman" w:hAnsi="Calibri" w:cs="Calibri"/>
                <w:shd w:val="clear" w:color="auto" w:fill="FFFFFF"/>
              </w:rPr>
              <w:t xml:space="preserve"> 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>(markdown 1),</w:t>
            </w:r>
            <w:r w:rsidR="009A1933">
              <w:rPr>
                <w:rFonts w:ascii="Calibri" w:eastAsia="Times New Roman" w:hAnsi="Calibri" w:cs="Calibri"/>
                <w:shd w:val="clear" w:color="auto" w:fill="FFFFFF"/>
              </w:rPr>
              <w:t xml:space="preserve"> 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>then we</w:t>
            </w:r>
            <w:r w:rsidR="009A1933">
              <w:rPr>
                <w:rFonts w:ascii="Calibri" w:eastAsia="Times New Roman" w:hAnsi="Calibri" w:cs="Calibri"/>
                <w:shd w:val="clear" w:color="auto" w:fill="FFFFFF"/>
              </w:rPr>
              <w:t xml:space="preserve"> may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 xml:space="preserve"> lower the price again</w:t>
            </w:r>
            <w:r w:rsidR="009A1933">
              <w:rPr>
                <w:rFonts w:ascii="Calibri" w:eastAsia="Times New Roman" w:hAnsi="Calibri" w:cs="Calibri"/>
                <w:shd w:val="clear" w:color="auto" w:fill="FFFFFF"/>
              </w:rPr>
              <w:t xml:space="preserve"> </w:t>
            </w:r>
            <w:r w:rsidRPr="0003225E">
              <w:rPr>
                <w:rFonts w:ascii="Calibri" w:eastAsia="Times New Roman" w:hAnsi="Calibri" w:cs="Calibri"/>
                <w:shd w:val="clear" w:color="auto" w:fill="FFFFFF"/>
              </w:rPr>
              <w:t>and so on.</w:t>
            </w:r>
          </w:p>
          <w:p w14:paraId="0ACB7EA7" w14:textId="197C8F0C" w:rsidR="001923AD" w:rsidRPr="0003225E" w:rsidRDefault="001923AD" w:rsidP="00722968">
            <w:pPr>
              <w:pStyle w:val="NoSpacing"/>
              <w:rPr>
                <w:rFonts w:ascii="Calibri" w:hAnsi="Calibri" w:cs="Calibri"/>
              </w:rPr>
            </w:pPr>
          </w:p>
        </w:tc>
      </w:tr>
    </w:tbl>
    <w:p w14:paraId="4A4007D2" w14:textId="77777777" w:rsidR="00A11EC7" w:rsidRPr="0003225E" w:rsidRDefault="00A11EC7" w:rsidP="00722968">
      <w:pPr>
        <w:pStyle w:val="NoSpacing"/>
        <w:rPr>
          <w:rFonts w:ascii="Calibri" w:hAnsi="Calibri" w:cs="Calibri"/>
        </w:rPr>
      </w:pPr>
    </w:p>
    <w:p w14:paraId="1578E2D3" w14:textId="77777777" w:rsidR="003821FE" w:rsidRPr="0003225E" w:rsidRDefault="003821FE" w:rsidP="00722968">
      <w:pPr>
        <w:pStyle w:val="NoSpacing"/>
        <w:rPr>
          <w:rFonts w:ascii="Calibri" w:hAnsi="Calibri" w:cs="Calibri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1888"/>
        <w:gridCol w:w="5130"/>
      </w:tblGrid>
      <w:tr w:rsidR="00CA5EDB" w:rsidRPr="0003225E" w14:paraId="0975E682" w14:textId="77777777" w:rsidTr="00CA5EDB">
        <w:tc>
          <w:tcPr>
            <w:tcW w:w="9355" w:type="dxa"/>
            <w:gridSpan w:val="3"/>
            <w:shd w:val="clear" w:color="auto" w:fill="D9E2F3" w:themeFill="accent1" w:themeFillTint="33"/>
          </w:tcPr>
          <w:p w14:paraId="279E92E3" w14:textId="0BBEC1DA" w:rsidR="00CA5EDB" w:rsidRPr="0003225E" w:rsidRDefault="00CA5EDB" w:rsidP="00722968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Columns of table: STORES</w:t>
            </w:r>
          </w:p>
        </w:tc>
      </w:tr>
      <w:tr w:rsidR="00CA5EDB" w:rsidRPr="0003225E" w14:paraId="79854028" w14:textId="77777777" w:rsidTr="00CA5EDB">
        <w:tc>
          <w:tcPr>
            <w:tcW w:w="2337" w:type="dxa"/>
            <w:shd w:val="clear" w:color="auto" w:fill="FBE4D5" w:themeFill="accent2" w:themeFillTint="33"/>
          </w:tcPr>
          <w:p w14:paraId="772624A7" w14:textId="77777777" w:rsidR="00CA5EDB" w:rsidRPr="0003225E" w:rsidRDefault="00CA5EDB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Physical Name</w:t>
            </w:r>
          </w:p>
        </w:tc>
        <w:tc>
          <w:tcPr>
            <w:tcW w:w="1888" w:type="dxa"/>
            <w:shd w:val="clear" w:color="auto" w:fill="FBE4D5" w:themeFill="accent2" w:themeFillTint="33"/>
          </w:tcPr>
          <w:p w14:paraId="0D590DB0" w14:textId="77777777" w:rsidR="00CA5EDB" w:rsidRPr="0003225E" w:rsidRDefault="00CA5EDB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Data Type</w:t>
            </w:r>
          </w:p>
        </w:tc>
        <w:tc>
          <w:tcPr>
            <w:tcW w:w="5130" w:type="dxa"/>
            <w:shd w:val="clear" w:color="auto" w:fill="FBE4D5" w:themeFill="accent2" w:themeFillTint="33"/>
          </w:tcPr>
          <w:p w14:paraId="309C5C14" w14:textId="77777777" w:rsidR="00CA5EDB" w:rsidRPr="0003225E" w:rsidRDefault="00CA5EDB" w:rsidP="00722968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Comment</w:t>
            </w:r>
          </w:p>
        </w:tc>
      </w:tr>
      <w:tr w:rsidR="00CA5EDB" w:rsidRPr="0003225E" w14:paraId="5565FE73" w14:textId="77777777" w:rsidTr="00CA5EDB">
        <w:tc>
          <w:tcPr>
            <w:tcW w:w="2337" w:type="dxa"/>
          </w:tcPr>
          <w:p w14:paraId="4C3EA0A6" w14:textId="1E9E0A0B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1888" w:type="dxa"/>
          </w:tcPr>
          <w:p w14:paraId="19A5F066" w14:textId="2FF4104E" w:rsidR="00CA5EDB" w:rsidRDefault="00CA5EDB" w:rsidP="00CA5EDB">
            <w:pPr>
              <w:pStyle w:val="NoSpacing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INT(</w:t>
            </w:r>
            <w:proofErr w:type="gramEnd"/>
            <w:r>
              <w:rPr>
                <w:rFonts w:ascii="Calibri" w:hAnsi="Calibri" w:cs="Calibri"/>
              </w:rPr>
              <w:t>15)</w:t>
            </w:r>
          </w:p>
        </w:tc>
        <w:tc>
          <w:tcPr>
            <w:tcW w:w="5130" w:type="dxa"/>
          </w:tcPr>
          <w:p w14:paraId="0E0448B5" w14:textId="41223EAD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unique identifier of a record on this table</w:t>
            </w:r>
          </w:p>
        </w:tc>
      </w:tr>
      <w:tr w:rsidR="00CA5EDB" w:rsidRPr="0003225E" w14:paraId="6579832C" w14:textId="77777777" w:rsidTr="00CA5EDB">
        <w:tc>
          <w:tcPr>
            <w:tcW w:w="2337" w:type="dxa"/>
          </w:tcPr>
          <w:p w14:paraId="07FB3705" w14:textId="4C32DACF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Store</w:t>
            </w:r>
          </w:p>
        </w:tc>
        <w:tc>
          <w:tcPr>
            <w:tcW w:w="1888" w:type="dxa"/>
          </w:tcPr>
          <w:p w14:paraId="4B7A714A" w14:textId="6E8F52D3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BIGINT(</w:t>
            </w:r>
            <w:proofErr w:type="gramEnd"/>
            <w:r>
              <w:rPr>
                <w:rFonts w:ascii="Calibri" w:hAnsi="Calibri" w:cs="Calibri"/>
              </w:rPr>
              <w:t>20)</w:t>
            </w:r>
          </w:p>
        </w:tc>
        <w:tc>
          <w:tcPr>
            <w:tcW w:w="5130" w:type="dxa"/>
          </w:tcPr>
          <w:p w14:paraId="78581062" w14:textId="77777777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The identifier for each store</w:t>
            </w:r>
          </w:p>
        </w:tc>
      </w:tr>
      <w:tr w:rsidR="00CA5EDB" w:rsidRPr="0003225E" w14:paraId="706DDD75" w14:textId="77777777" w:rsidTr="00CA5EDB">
        <w:tc>
          <w:tcPr>
            <w:tcW w:w="2337" w:type="dxa"/>
          </w:tcPr>
          <w:p w14:paraId="01AA2DB1" w14:textId="77777777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Type</w:t>
            </w:r>
          </w:p>
        </w:tc>
        <w:tc>
          <w:tcPr>
            <w:tcW w:w="1888" w:type="dxa"/>
          </w:tcPr>
          <w:p w14:paraId="78A798B1" w14:textId="2F521BE3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TEXT</w:t>
            </w:r>
          </w:p>
        </w:tc>
        <w:tc>
          <w:tcPr>
            <w:tcW w:w="5130" w:type="dxa"/>
          </w:tcPr>
          <w:p w14:paraId="35F76F19" w14:textId="77777777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Store typing consists of categorizing stores by certain factors (e.g. size, sales, etc.) Valid values include A, B, C</w:t>
            </w:r>
          </w:p>
        </w:tc>
      </w:tr>
      <w:tr w:rsidR="00CA5EDB" w:rsidRPr="0003225E" w14:paraId="60FC8DD2" w14:textId="77777777" w:rsidTr="00CA5EDB">
        <w:tc>
          <w:tcPr>
            <w:tcW w:w="2337" w:type="dxa"/>
          </w:tcPr>
          <w:p w14:paraId="41D5C75E" w14:textId="77777777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Size</w:t>
            </w:r>
          </w:p>
        </w:tc>
        <w:tc>
          <w:tcPr>
            <w:tcW w:w="1888" w:type="dxa"/>
          </w:tcPr>
          <w:p w14:paraId="414E3059" w14:textId="1E14A9ED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INT(</w:t>
            </w:r>
            <w:proofErr w:type="gramEnd"/>
            <w:r>
              <w:rPr>
                <w:rFonts w:ascii="Calibri" w:hAnsi="Calibri" w:cs="Calibri"/>
              </w:rPr>
              <w:t>11)</w:t>
            </w:r>
          </w:p>
        </w:tc>
        <w:tc>
          <w:tcPr>
            <w:tcW w:w="5130" w:type="dxa"/>
          </w:tcPr>
          <w:p w14:paraId="2681EA0C" w14:textId="77777777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Square footage of each store</w:t>
            </w:r>
          </w:p>
        </w:tc>
      </w:tr>
    </w:tbl>
    <w:p w14:paraId="53D9ABB9" w14:textId="77777777" w:rsidR="003821FE" w:rsidRPr="0003225E" w:rsidRDefault="003821FE" w:rsidP="00722968">
      <w:pPr>
        <w:pStyle w:val="NoSpacing"/>
        <w:rPr>
          <w:rFonts w:ascii="Calibri" w:hAnsi="Calibri" w:cs="Calibri"/>
        </w:rPr>
      </w:pPr>
    </w:p>
    <w:p w14:paraId="609DAA67" w14:textId="77777777" w:rsidR="003821FE" w:rsidRPr="0003225E" w:rsidRDefault="003821FE" w:rsidP="00722968">
      <w:pPr>
        <w:pStyle w:val="NoSpacing"/>
        <w:rPr>
          <w:rFonts w:ascii="Calibri" w:hAnsi="Calibri" w:cs="Calibri"/>
        </w:rPr>
      </w:pPr>
    </w:p>
    <w:p w14:paraId="1B9F153A" w14:textId="77777777" w:rsidR="00E748EC" w:rsidRPr="0003225E" w:rsidRDefault="00E748EC" w:rsidP="00722968">
      <w:pPr>
        <w:pStyle w:val="NoSpacing"/>
        <w:rPr>
          <w:rFonts w:ascii="Calibri" w:hAnsi="Calibri" w:cs="Calibri"/>
        </w:rPr>
      </w:pPr>
    </w:p>
    <w:p w14:paraId="40FE0373" w14:textId="77777777" w:rsidR="00E748EC" w:rsidRPr="0003225E" w:rsidRDefault="00E748EC" w:rsidP="00722968">
      <w:pPr>
        <w:pStyle w:val="NoSpacing"/>
        <w:rPr>
          <w:rFonts w:ascii="Calibri" w:hAnsi="Calibri" w:cs="Calibri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1888"/>
        <w:gridCol w:w="5130"/>
      </w:tblGrid>
      <w:tr w:rsidR="00CA5EDB" w:rsidRPr="0003225E" w14:paraId="7E724E23" w14:textId="77777777" w:rsidTr="00CA5EDB">
        <w:tc>
          <w:tcPr>
            <w:tcW w:w="9355" w:type="dxa"/>
            <w:gridSpan w:val="3"/>
            <w:shd w:val="clear" w:color="auto" w:fill="D9E2F3" w:themeFill="accent1" w:themeFillTint="33"/>
          </w:tcPr>
          <w:p w14:paraId="50483DA9" w14:textId="0E815A26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Columns of table: FEATURES</w:t>
            </w:r>
          </w:p>
        </w:tc>
      </w:tr>
      <w:tr w:rsidR="00CA5EDB" w:rsidRPr="0003225E" w14:paraId="1566C36A" w14:textId="77777777" w:rsidTr="00CA5EDB">
        <w:tc>
          <w:tcPr>
            <w:tcW w:w="2337" w:type="dxa"/>
            <w:shd w:val="clear" w:color="auto" w:fill="FBE4D5" w:themeFill="accent2" w:themeFillTint="33"/>
          </w:tcPr>
          <w:p w14:paraId="5583F1BB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Physical Name</w:t>
            </w:r>
          </w:p>
        </w:tc>
        <w:tc>
          <w:tcPr>
            <w:tcW w:w="1888" w:type="dxa"/>
            <w:shd w:val="clear" w:color="auto" w:fill="FBE4D5" w:themeFill="accent2" w:themeFillTint="33"/>
          </w:tcPr>
          <w:p w14:paraId="41DD7B89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Data Type</w:t>
            </w:r>
          </w:p>
        </w:tc>
        <w:tc>
          <w:tcPr>
            <w:tcW w:w="5130" w:type="dxa"/>
            <w:shd w:val="clear" w:color="auto" w:fill="FBE4D5" w:themeFill="accent2" w:themeFillTint="33"/>
          </w:tcPr>
          <w:p w14:paraId="67E69ECB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Comment</w:t>
            </w:r>
          </w:p>
        </w:tc>
      </w:tr>
      <w:tr w:rsidR="00CA5EDB" w:rsidRPr="0003225E" w14:paraId="6B758DD0" w14:textId="77777777" w:rsidTr="00CA5EDB">
        <w:tc>
          <w:tcPr>
            <w:tcW w:w="2337" w:type="dxa"/>
          </w:tcPr>
          <w:p w14:paraId="2FECFF66" w14:textId="5FA13720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1888" w:type="dxa"/>
          </w:tcPr>
          <w:p w14:paraId="320EC260" w14:textId="1C8B5119" w:rsidR="00CA5EDB" w:rsidRDefault="00CA5EDB" w:rsidP="00240441">
            <w:pPr>
              <w:pStyle w:val="NoSpacing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INT(</w:t>
            </w:r>
            <w:proofErr w:type="gramEnd"/>
            <w:r>
              <w:rPr>
                <w:rFonts w:ascii="Calibri" w:hAnsi="Calibri" w:cs="Calibri"/>
              </w:rPr>
              <w:t>15)</w:t>
            </w:r>
          </w:p>
        </w:tc>
        <w:tc>
          <w:tcPr>
            <w:tcW w:w="5130" w:type="dxa"/>
          </w:tcPr>
          <w:p w14:paraId="7B4399F0" w14:textId="3E94B1F2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unique identifier of a record on this table</w:t>
            </w:r>
          </w:p>
        </w:tc>
      </w:tr>
      <w:tr w:rsidR="00CA5EDB" w:rsidRPr="0003225E" w14:paraId="3866131F" w14:textId="77777777" w:rsidTr="00CA5EDB">
        <w:tc>
          <w:tcPr>
            <w:tcW w:w="2337" w:type="dxa"/>
          </w:tcPr>
          <w:p w14:paraId="2263820A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Store</w:t>
            </w:r>
          </w:p>
        </w:tc>
        <w:tc>
          <w:tcPr>
            <w:tcW w:w="1888" w:type="dxa"/>
          </w:tcPr>
          <w:p w14:paraId="5E808CE0" w14:textId="02EEB330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BIGINT(</w:t>
            </w:r>
            <w:proofErr w:type="gramEnd"/>
            <w:r>
              <w:rPr>
                <w:rFonts w:ascii="Calibri" w:hAnsi="Calibri" w:cs="Calibri"/>
              </w:rPr>
              <w:t>20)</w:t>
            </w:r>
          </w:p>
        </w:tc>
        <w:tc>
          <w:tcPr>
            <w:tcW w:w="5130" w:type="dxa"/>
          </w:tcPr>
          <w:p w14:paraId="71BB457F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The identifier for each store</w:t>
            </w:r>
          </w:p>
        </w:tc>
      </w:tr>
      <w:tr w:rsidR="00CA5EDB" w:rsidRPr="0003225E" w14:paraId="65779D50" w14:textId="77777777" w:rsidTr="00CA5EDB">
        <w:tc>
          <w:tcPr>
            <w:tcW w:w="2337" w:type="dxa"/>
          </w:tcPr>
          <w:p w14:paraId="3EF85B03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Date</w:t>
            </w:r>
          </w:p>
        </w:tc>
        <w:tc>
          <w:tcPr>
            <w:tcW w:w="1888" w:type="dxa"/>
          </w:tcPr>
          <w:p w14:paraId="58C85842" w14:textId="504611CF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5130" w:type="dxa"/>
          </w:tcPr>
          <w:p w14:paraId="181B2C1A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 xml:space="preserve">Represents the start of the week </w:t>
            </w:r>
          </w:p>
        </w:tc>
      </w:tr>
      <w:tr w:rsidR="00CA5EDB" w:rsidRPr="0003225E" w14:paraId="6F936915" w14:textId="77777777" w:rsidTr="00CA5EDB">
        <w:tc>
          <w:tcPr>
            <w:tcW w:w="2337" w:type="dxa"/>
          </w:tcPr>
          <w:p w14:paraId="38DAE4EC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Temperature</w:t>
            </w:r>
          </w:p>
        </w:tc>
        <w:tc>
          <w:tcPr>
            <w:tcW w:w="1888" w:type="dxa"/>
          </w:tcPr>
          <w:p w14:paraId="408D09ED" w14:textId="3F0404FE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2DBE10B3" w14:textId="16E837FC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average temperature in the region</w:t>
            </w:r>
          </w:p>
        </w:tc>
      </w:tr>
      <w:tr w:rsidR="00CA5EDB" w:rsidRPr="0003225E" w14:paraId="12A137A3" w14:textId="77777777" w:rsidTr="00CA5EDB">
        <w:tc>
          <w:tcPr>
            <w:tcW w:w="2337" w:type="dxa"/>
          </w:tcPr>
          <w:p w14:paraId="05334477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03225E">
              <w:rPr>
                <w:rFonts w:ascii="Calibri" w:hAnsi="Calibri" w:cs="Calibri"/>
              </w:rPr>
              <w:t>Fuel_Price</w:t>
            </w:r>
            <w:proofErr w:type="spellEnd"/>
          </w:p>
        </w:tc>
        <w:tc>
          <w:tcPr>
            <w:tcW w:w="1888" w:type="dxa"/>
          </w:tcPr>
          <w:p w14:paraId="1AD64A32" w14:textId="14454492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70694C4E" w14:textId="35D1BFEC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cost of fuel in the region</w:t>
            </w:r>
          </w:p>
        </w:tc>
      </w:tr>
      <w:tr w:rsidR="00CA5EDB" w:rsidRPr="0003225E" w14:paraId="393E3DDE" w14:textId="77777777" w:rsidTr="00CA5EDB">
        <w:tc>
          <w:tcPr>
            <w:tcW w:w="2337" w:type="dxa"/>
          </w:tcPr>
          <w:p w14:paraId="4DE01FE3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MarkDown1</w:t>
            </w:r>
          </w:p>
        </w:tc>
        <w:tc>
          <w:tcPr>
            <w:tcW w:w="1888" w:type="dxa"/>
          </w:tcPr>
          <w:p w14:paraId="2A341FBB" w14:textId="1B8DFC6F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48C49969" w14:textId="73B77AD8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 xml:space="preserve">Represents anonymized data related to promotional markdowns. </w:t>
            </w:r>
            <w:proofErr w:type="spellStart"/>
            <w:r w:rsidRPr="0003225E">
              <w:rPr>
                <w:rFonts w:ascii="Calibri" w:hAnsi="Calibri" w:cs="Calibri"/>
              </w:rPr>
              <w:t>MarkDown</w:t>
            </w:r>
            <w:proofErr w:type="spellEnd"/>
            <w:r w:rsidRPr="0003225E">
              <w:rPr>
                <w:rFonts w:ascii="Calibri" w:hAnsi="Calibri" w:cs="Calibri"/>
              </w:rPr>
              <w:t xml:space="preserve"> data is only available after </w:t>
            </w:r>
            <w:proofErr w:type="gramStart"/>
            <w:r w:rsidRPr="0003225E">
              <w:rPr>
                <w:rFonts w:ascii="Calibri" w:hAnsi="Calibri" w:cs="Calibri"/>
              </w:rPr>
              <w:t>Nov 2011, and</w:t>
            </w:r>
            <w:proofErr w:type="gramEnd"/>
            <w:r w:rsidRPr="0003225E">
              <w:rPr>
                <w:rFonts w:ascii="Calibri" w:hAnsi="Calibri" w:cs="Calibri"/>
              </w:rPr>
              <w:t xml:space="preserve"> is not available for all stores all the time. Any missing value is marked as zero.</w:t>
            </w:r>
          </w:p>
        </w:tc>
      </w:tr>
      <w:tr w:rsidR="00CA5EDB" w:rsidRPr="0003225E" w14:paraId="7B6CACB9" w14:textId="77777777" w:rsidTr="00CA5EDB">
        <w:tc>
          <w:tcPr>
            <w:tcW w:w="2337" w:type="dxa"/>
          </w:tcPr>
          <w:p w14:paraId="23D836A1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lastRenderedPageBreak/>
              <w:t>MarkDown2</w:t>
            </w:r>
          </w:p>
        </w:tc>
        <w:tc>
          <w:tcPr>
            <w:tcW w:w="1888" w:type="dxa"/>
          </w:tcPr>
          <w:p w14:paraId="38B4952E" w14:textId="446DF2EF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6334CB6B" w14:textId="06983574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CA5EDB" w:rsidRPr="0003225E" w14:paraId="0D03C3C5" w14:textId="77777777" w:rsidTr="00CA5EDB">
        <w:tc>
          <w:tcPr>
            <w:tcW w:w="2337" w:type="dxa"/>
          </w:tcPr>
          <w:p w14:paraId="132B38C9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Markdown3</w:t>
            </w:r>
          </w:p>
        </w:tc>
        <w:tc>
          <w:tcPr>
            <w:tcW w:w="1888" w:type="dxa"/>
          </w:tcPr>
          <w:p w14:paraId="7C2E28FE" w14:textId="216A6006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7DB467EC" w14:textId="0EB79A3B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CA5EDB" w:rsidRPr="0003225E" w14:paraId="3E3EE163" w14:textId="77777777" w:rsidTr="00CA5EDB">
        <w:tc>
          <w:tcPr>
            <w:tcW w:w="2337" w:type="dxa"/>
          </w:tcPr>
          <w:p w14:paraId="647A19EE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Markdown4</w:t>
            </w:r>
          </w:p>
        </w:tc>
        <w:tc>
          <w:tcPr>
            <w:tcW w:w="1888" w:type="dxa"/>
          </w:tcPr>
          <w:p w14:paraId="3B41B699" w14:textId="0F2579EB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19827E95" w14:textId="34A47B73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CA5EDB" w:rsidRPr="0003225E" w14:paraId="604D20CD" w14:textId="77777777" w:rsidTr="00CA5EDB">
        <w:tc>
          <w:tcPr>
            <w:tcW w:w="2337" w:type="dxa"/>
          </w:tcPr>
          <w:p w14:paraId="0D5962D8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Markdown5</w:t>
            </w:r>
          </w:p>
        </w:tc>
        <w:tc>
          <w:tcPr>
            <w:tcW w:w="1888" w:type="dxa"/>
          </w:tcPr>
          <w:p w14:paraId="39319DB5" w14:textId="6F6C24CE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1511A0A9" w14:textId="2520BAD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CA5EDB" w:rsidRPr="0003225E" w14:paraId="4F8B8A2E" w14:textId="77777777" w:rsidTr="00CA5EDB">
        <w:tc>
          <w:tcPr>
            <w:tcW w:w="2337" w:type="dxa"/>
          </w:tcPr>
          <w:p w14:paraId="09F0352A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CPI</w:t>
            </w:r>
          </w:p>
        </w:tc>
        <w:tc>
          <w:tcPr>
            <w:tcW w:w="1888" w:type="dxa"/>
          </w:tcPr>
          <w:p w14:paraId="5F3433D2" w14:textId="3D265062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64709EDE" w14:textId="5D6D2344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Consumer Price Index.</w:t>
            </w:r>
          </w:p>
        </w:tc>
      </w:tr>
      <w:tr w:rsidR="00CA5EDB" w:rsidRPr="0003225E" w14:paraId="3F2345B1" w14:textId="77777777" w:rsidTr="00CA5EDB">
        <w:tc>
          <w:tcPr>
            <w:tcW w:w="2337" w:type="dxa"/>
          </w:tcPr>
          <w:p w14:paraId="3740F741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Unemployment</w:t>
            </w:r>
          </w:p>
        </w:tc>
        <w:tc>
          <w:tcPr>
            <w:tcW w:w="1888" w:type="dxa"/>
          </w:tcPr>
          <w:p w14:paraId="525A4BB5" w14:textId="7C67C604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3169B3CB" w14:textId="7D13ECB1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unemployment rate.</w:t>
            </w:r>
          </w:p>
        </w:tc>
      </w:tr>
      <w:tr w:rsidR="00CA5EDB" w:rsidRPr="0003225E" w14:paraId="5C7BF87A" w14:textId="77777777" w:rsidTr="00CA5EDB">
        <w:tc>
          <w:tcPr>
            <w:tcW w:w="2337" w:type="dxa"/>
          </w:tcPr>
          <w:p w14:paraId="47357410" w14:textId="77777777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03225E">
              <w:rPr>
                <w:rFonts w:ascii="Calibri" w:hAnsi="Calibri" w:cs="Calibri"/>
              </w:rPr>
              <w:t>IsHoliday</w:t>
            </w:r>
            <w:proofErr w:type="spellEnd"/>
          </w:p>
        </w:tc>
        <w:tc>
          <w:tcPr>
            <w:tcW w:w="1888" w:type="dxa"/>
          </w:tcPr>
          <w:p w14:paraId="68B25EB4" w14:textId="2C0E3534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TINYINT(</w:t>
            </w:r>
            <w:proofErr w:type="gramEnd"/>
            <w:r>
              <w:rPr>
                <w:rFonts w:ascii="Calibri" w:hAnsi="Calibri" w:cs="Calibri"/>
              </w:rPr>
              <w:t>1)</w:t>
            </w:r>
          </w:p>
        </w:tc>
        <w:tc>
          <w:tcPr>
            <w:tcW w:w="5130" w:type="dxa"/>
          </w:tcPr>
          <w:p w14:paraId="6BE8C935" w14:textId="43CD4BC1" w:rsidR="00CA5EDB" w:rsidRPr="0003225E" w:rsidRDefault="00CA5EDB" w:rsidP="00240441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Indicator of whether or not the week contains a holiday.</w:t>
            </w:r>
          </w:p>
        </w:tc>
      </w:tr>
    </w:tbl>
    <w:p w14:paraId="1AF854D6" w14:textId="77777777" w:rsidR="003821FE" w:rsidRPr="0003225E" w:rsidRDefault="003821FE" w:rsidP="00722968">
      <w:pPr>
        <w:pStyle w:val="NoSpacing"/>
        <w:rPr>
          <w:rFonts w:ascii="Calibri" w:hAnsi="Calibri" w:cs="Calibri"/>
        </w:rPr>
      </w:pPr>
    </w:p>
    <w:p w14:paraId="43DB5A87" w14:textId="77777777" w:rsidR="003821FE" w:rsidRPr="0003225E" w:rsidRDefault="003821FE" w:rsidP="00722968">
      <w:pPr>
        <w:pStyle w:val="NoSpacing"/>
        <w:rPr>
          <w:rFonts w:ascii="Calibri" w:hAnsi="Calibri" w:cs="Calibri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1888"/>
        <w:gridCol w:w="5130"/>
      </w:tblGrid>
      <w:tr w:rsidR="00CA5EDB" w:rsidRPr="0003225E" w14:paraId="26790B71" w14:textId="77777777" w:rsidTr="00CA5EDB">
        <w:tc>
          <w:tcPr>
            <w:tcW w:w="9355" w:type="dxa"/>
            <w:gridSpan w:val="3"/>
            <w:shd w:val="clear" w:color="auto" w:fill="D9E2F3" w:themeFill="accent1" w:themeFillTint="33"/>
          </w:tcPr>
          <w:p w14:paraId="3CB5D354" w14:textId="06DF7590" w:rsidR="00CA5EDB" w:rsidRPr="0003225E" w:rsidRDefault="00CA5EDB" w:rsidP="00CA5ED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Columns of Table: SALES</w:t>
            </w:r>
          </w:p>
        </w:tc>
      </w:tr>
      <w:tr w:rsidR="00CA5EDB" w:rsidRPr="0003225E" w14:paraId="42375405" w14:textId="77777777" w:rsidTr="00CA5EDB">
        <w:tc>
          <w:tcPr>
            <w:tcW w:w="2337" w:type="dxa"/>
            <w:shd w:val="clear" w:color="auto" w:fill="FBE4D5" w:themeFill="accent2" w:themeFillTint="33"/>
          </w:tcPr>
          <w:p w14:paraId="6DADC888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Physical Name</w:t>
            </w:r>
          </w:p>
        </w:tc>
        <w:tc>
          <w:tcPr>
            <w:tcW w:w="1888" w:type="dxa"/>
            <w:shd w:val="clear" w:color="auto" w:fill="FBE4D5" w:themeFill="accent2" w:themeFillTint="33"/>
          </w:tcPr>
          <w:p w14:paraId="3EF2F3A8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Data Type</w:t>
            </w:r>
          </w:p>
        </w:tc>
        <w:tc>
          <w:tcPr>
            <w:tcW w:w="5130" w:type="dxa"/>
            <w:shd w:val="clear" w:color="auto" w:fill="FBE4D5" w:themeFill="accent2" w:themeFillTint="33"/>
          </w:tcPr>
          <w:p w14:paraId="3191D223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Comment</w:t>
            </w:r>
          </w:p>
        </w:tc>
      </w:tr>
      <w:tr w:rsidR="00CA5EDB" w:rsidRPr="0003225E" w14:paraId="1338BD5F" w14:textId="77777777" w:rsidTr="00CA5EDB">
        <w:tc>
          <w:tcPr>
            <w:tcW w:w="2337" w:type="dxa"/>
          </w:tcPr>
          <w:p w14:paraId="75C2588D" w14:textId="72B02663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1888" w:type="dxa"/>
          </w:tcPr>
          <w:p w14:paraId="3BCC1741" w14:textId="5B0C7482" w:rsidR="00CA5EDB" w:rsidRDefault="00CA5EDB" w:rsidP="00533F8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INT(30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5130" w:type="dxa"/>
          </w:tcPr>
          <w:p w14:paraId="1FA4E02C" w14:textId="636107A0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unique identifier of a record on this table</w:t>
            </w:r>
          </w:p>
        </w:tc>
      </w:tr>
      <w:tr w:rsidR="00CA5EDB" w:rsidRPr="0003225E" w14:paraId="040D865D" w14:textId="77777777" w:rsidTr="00CA5EDB">
        <w:tc>
          <w:tcPr>
            <w:tcW w:w="2337" w:type="dxa"/>
          </w:tcPr>
          <w:p w14:paraId="5F9F0C58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Store</w:t>
            </w:r>
          </w:p>
        </w:tc>
        <w:tc>
          <w:tcPr>
            <w:tcW w:w="1888" w:type="dxa"/>
          </w:tcPr>
          <w:p w14:paraId="73A98593" w14:textId="1A5CE253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BIGINT(</w:t>
            </w:r>
            <w:proofErr w:type="gramEnd"/>
            <w:r>
              <w:rPr>
                <w:rFonts w:ascii="Calibri" w:hAnsi="Calibri" w:cs="Calibri"/>
              </w:rPr>
              <w:t>20)</w:t>
            </w:r>
          </w:p>
        </w:tc>
        <w:tc>
          <w:tcPr>
            <w:tcW w:w="5130" w:type="dxa"/>
          </w:tcPr>
          <w:p w14:paraId="5B0FB131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The identifier for each store</w:t>
            </w:r>
          </w:p>
        </w:tc>
      </w:tr>
      <w:tr w:rsidR="00CA5EDB" w:rsidRPr="0003225E" w14:paraId="5F778E32" w14:textId="77777777" w:rsidTr="00CA5EDB">
        <w:tc>
          <w:tcPr>
            <w:tcW w:w="2337" w:type="dxa"/>
          </w:tcPr>
          <w:p w14:paraId="15E83DEF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Dept</w:t>
            </w:r>
          </w:p>
        </w:tc>
        <w:tc>
          <w:tcPr>
            <w:tcW w:w="1888" w:type="dxa"/>
          </w:tcPr>
          <w:p w14:paraId="099CAA62" w14:textId="4289F7E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INT(</w:t>
            </w:r>
            <w:proofErr w:type="gramEnd"/>
            <w:r>
              <w:rPr>
                <w:rFonts w:ascii="Calibri" w:hAnsi="Calibri" w:cs="Calibri"/>
              </w:rPr>
              <w:t>3)</w:t>
            </w:r>
          </w:p>
        </w:tc>
        <w:tc>
          <w:tcPr>
            <w:tcW w:w="5130" w:type="dxa"/>
          </w:tcPr>
          <w:p w14:paraId="0E835599" w14:textId="30426F36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The identifier of the store department.</w:t>
            </w:r>
          </w:p>
        </w:tc>
      </w:tr>
      <w:tr w:rsidR="00CA5EDB" w:rsidRPr="0003225E" w14:paraId="086AB7BD" w14:textId="77777777" w:rsidTr="00CA5EDB">
        <w:tc>
          <w:tcPr>
            <w:tcW w:w="2337" w:type="dxa"/>
          </w:tcPr>
          <w:p w14:paraId="0896F62D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Date</w:t>
            </w:r>
          </w:p>
        </w:tc>
        <w:tc>
          <w:tcPr>
            <w:tcW w:w="1888" w:type="dxa"/>
          </w:tcPr>
          <w:p w14:paraId="226EBFF1" w14:textId="01AFD30D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5130" w:type="dxa"/>
          </w:tcPr>
          <w:p w14:paraId="0961CFBA" w14:textId="53410D7B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week</w:t>
            </w:r>
          </w:p>
        </w:tc>
      </w:tr>
      <w:tr w:rsidR="00CA5EDB" w:rsidRPr="0003225E" w14:paraId="373FBEF0" w14:textId="77777777" w:rsidTr="00CA5EDB">
        <w:tc>
          <w:tcPr>
            <w:tcW w:w="2337" w:type="dxa"/>
          </w:tcPr>
          <w:p w14:paraId="011784BD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03225E">
              <w:rPr>
                <w:rFonts w:ascii="Calibri" w:hAnsi="Calibri" w:cs="Calibri"/>
              </w:rPr>
              <w:t>Weekly_Sales</w:t>
            </w:r>
            <w:proofErr w:type="spellEnd"/>
          </w:p>
        </w:tc>
        <w:tc>
          <w:tcPr>
            <w:tcW w:w="1888" w:type="dxa"/>
          </w:tcPr>
          <w:p w14:paraId="7E4BE72D" w14:textId="3698CB0C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5130" w:type="dxa"/>
          </w:tcPr>
          <w:p w14:paraId="6AAE2EA1" w14:textId="5C17B49C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Sales for a given department in a given store.</w:t>
            </w:r>
          </w:p>
        </w:tc>
      </w:tr>
    </w:tbl>
    <w:p w14:paraId="238CDEF9" w14:textId="77777777" w:rsidR="003821FE" w:rsidRPr="0003225E" w:rsidRDefault="003821FE" w:rsidP="00722968">
      <w:pPr>
        <w:pStyle w:val="NoSpacing"/>
        <w:rPr>
          <w:rFonts w:ascii="Calibri" w:hAnsi="Calibri" w:cs="Calibri"/>
        </w:rPr>
      </w:pPr>
    </w:p>
    <w:p w14:paraId="6E52AB81" w14:textId="77777777" w:rsidR="003821FE" w:rsidRPr="0003225E" w:rsidRDefault="003821FE" w:rsidP="00722968">
      <w:pPr>
        <w:pStyle w:val="NoSpacing"/>
        <w:rPr>
          <w:rFonts w:ascii="Calibri" w:hAnsi="Calibri" w:cs="Calibri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1888"/>
        <w:gridCol w:w="5130"/>
      </w:tblGrid>
      <w:tr w:rsidR="00CA5EDB" w:rsidRPr="0003225E" w14:paraId="14062B46" w14:textId="77777777" w:rsidTr="00CA5EDB">
        <w:tc>
          <w:tcPr>
            <w:tcW w:w="9355" w:type="dxa"/>
            <w:gridSpan w:val="3"/>
            <w:shd w:val="clear" w:color="auto" w:fill="D9E2F3" w:themeFill="accent1" w:themeFillTint="33"/>
          </w:tcPr>
          <w:p w14:paraId="73014D7A" w14:textId="6E56DC63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Columns of Table: RETAIL_COMBINED</w:t>
            </w:r>
          </w:p>
        </w:tc>
      </w:tr>
      <w:tr w:rsidR="00CA5EDB" w:rsidRPr="0003225E" w14:paraId="224578E0" w14:textId="77777777" w:rsidTr="00CA5EDB">
        <w:tc>
          <w:tcPr>
            <w:tcW w:w="2337" w:type="dxa"/>
            <w:shd w:val="clear" w:color="auto" w:fill="FBE4D5" w:themeFill="accent2" w:themeFillTint="33"/>
          </w:tcPr>
          <w:p w14:paraId="1BCFB979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Physical Name</w:t>
            </w:r>
          </w:p>
        </w:tc>
        <w:tc>
          <w:tcPr>
            <w:tcW w:w="1888" w:type="dxa"/>
            <w:shd w:val="clear" w:color="auto" w:fill="FBE4D5" w:themeFill="accent2" w:themeFillTint="33"/>
          </w:tcPr>
          <w:p w14:paraId="0B0B2868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Data Type</w:t>
            </w:r>
          </w:p>
        </w:tc>
        <w:tc>
          <w:tcPr>
            <w:tcW w:w="5130" w:type="dxa"/>
            <w:shd w:val="clear" w:color="auto" w:fill="FBE4D5" w:themeFill="accent2" w:themeFillTint="33"/>
          </w:tcPr>
          <w:p w14:paraId="6A0A254A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Comment</w:t>
            </w:r>
          </w:p>
        </w:tc>
      </w:tr>
      <w:tr w:rsidR="00CA5EDB" w:rsidRPr="0003225E" w14:paraId="53880B5D" w14:textId="77777777" w:rsidTr="00CA5EDB">
        <w:tc>
          <w:tcPr>
            <w:tcW w:w="2337" w:type="dxa"/>
          </w:tcPr>
          <w:p w14:paraId="5E3AFFEA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Store</w:t>
            </w:r>
          </w:p>
        </w:tc>
        <w:tc>
          <w:tcPr>
            <w:tcW w:w="1888" w:type="dxa"/>
          </w:tcPr>
          <w:p w14:paraId="1878AC58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5130" w:type="dxa"/>
          </w:tcPr>
          <w:p w14:paraId="710E7AC0" w14:textId="01AF165B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The identifier for each store.</w:t>
            </w:r>
          </w:p>
        </w:tc>
      </w:tr>
      <w:tr w:rsidR="00CA5EDB" w:rsidRPr="0003225E" w14:paraId="634E40FB" w14:textId="77777777" w:rsidTr="00CA5EDB">
        <w:tc>
          <w:tcPr>
            <w:tcW w:w="2337" w:type="dxa"/>
          </w:tcPr>
          <w:p w14:paraId="2528D31E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Type</w:t>
            </w:r>
          </w:p>
        </w:tc>
        <w:tc>
          <w:tcPr>
            <w:tcW w:w="1888" w:type="dxa"/>
          </w:tcPr>
          <w:p w14:paraId="2A37E1B1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5130" w:type="dxa"/>
          </w:tcPr>
          <w:p w14:paraId="1652031E" w14:textId="4F471DE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Store typing consists of categorizing stores by certain factors (e.g. size, sales, etc.) Valid values include A, B, C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CA5EDB" w:rsidRPr="0003225E" w14:paraId="5D3B1D6F" w14:textId="77777777" w:rsidTr="00CA5EDB">
        <w:tc>
          <w:tcPr>
            <w:tcW w:w="2337" w:type="dxa"/>
          </w:tcPr>
          <w:p w14:paraId="4C1FC808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Size</w:t>
            </w:r>
          </w:p>
        </w:tc>
        <w:tc>
          <w:tcPr>
            <w:tcW w:w="1888" w:type="dxa"/>
          </w:tcPr>
          <w:p w14:paraId="7A49B57E" w14:textId="77777777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5130" w:type="dxa"/>
          </w:tcPr>
          <w:p w14:paraId="28659CBF" w14:textId="4CF8378D" w:rsidR="00CA5EDB" w:rsidRPr="0003225E" w:rsidRDefault="00CA5EDB" w:rsidP="00533F8B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Square footage of each store</w:t>
            </w:r>
          </w:p>
        </w:tc>
      </w:tr>
      <w:tr w:rsidR="00CA5EDB" w:rsidRPr="0003225E" w14:paraId="3A54D581" w14:textId="77777777" w:rsidTr="00CA5EDB">
        <w:tc>
          <w:tcPr>
            <w:tcW w:w="2337" w:type="dxa"/>
          </w:tcPr>
          <w:p w14:paraId="3FE50131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Dept</w:t>
            </w:r>
          </w:p>
        </w:tc>
        <w:tc>
          <w:tcPr>
            <w:tcW w:w="1888" w:type="dxa"/>
          </w:tcPr>
          <w:p w14:paraId="4F6B94C9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5130" w:type="dxa"/>
          </w:tcPr>
          <w:p w14:paraId="0C808AAD" w14:textId="1C0117FE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The identifier of the store department.</w:t>
            </w:r>
          </w:p>
        </w:tc>
      </w:tr>
      <w:tr w:rsidR="00CA5EDB" w:rsidRPr="0003225E" w14:paraId="2A35B7E5" w14:textId="77777777" w:rsidTr="00CA5EDB">
        <w:tc>
          <w:tcPr>
            <w:tcW w:w="2337" w:type="dxa"/>
          </w:tcPr>
          <w:p w14:paraId="638F9AB7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Date</w:t>
            </w:r>
          </w:p>
        </w:tc>
        <w:tc>
          <w:tcPr>
            <w:tcW w:w="1888" w:type="dxa"/>
          </w:tcPr>
          <w:p w14:paraId="172F4B0E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5130" w:type="dxa"/>
          </w:tcPr>
          <w:p w14:paraId="366DB7EC" w14:textId="7102385F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week</w:t>
            </w:r>
          </w:p>
        </w:tc>
      </w:tr>
      <w:tr w:rsidR="00CA5EDB" w:rsidRPr="0003225E" w14:paraId="277CC974" w14:textId="77777777" w:rsidTr="00CA5EDB">
        <w:tc>
          <w:tcPr>
            <w:tcW w:w="2337" w:type="dxa"/>
          </w:tcPr>
          <w:p w14:paraId="69DC99E4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03225E">
              <w:rPr>
                <w:rFonts w:ascii="Calibri" w:hAnsi="Calibri" w:cs="Calibri"/>
              </w:rPr>
              <w:t>Weekly_Sales</w:t>
            </w:r>
            <w:proofErr w:type="spellEnd"/>
          </w:p>
        </w:tc>
        <w:tc>
          <w:tcPr>
            <w:tcW w:w="1888" w:type="dxa"/>
          </w:tcPr>
          <w:p w14:paraId="4F08A787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5130" w:type="dxa"/>
          </w:tcPr>
          <w:p w14:paraId="6B7FF8E8" w14:textId="7D399130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Sales for a given department in a given store.</w:t>
            </w:r>
          </w:p>
        </w:tc>
      </w:tr>
      <w:tr w:rsidR="00CA5EDB" w:rsidRPr="0003225E" w14:paraId="275198F0" w14:textId="77777777" w:rsidTr="00CA5EDB">
        <w:tc>
          <w:tcPr>
            <w:tcW w:w="2337" w:type="dxa"/>
          </w:tcPr>
          <w:p w14:paraId="794933A4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Temperature</w:t>
            </w:r>
          </w:p>
        </w:tc>
        <w:tc>
          <w:tcPr>
            <w:tcW w:w="1888" w:type="dxa"/>
          </w:tcPr>
          <w:p w14:paraId="084F05E1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5130" w:type="dxa"/>
          </w:tcPr>
          <w:p w14:paraId="7730D468" w14:textId="56A0B305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average temperature in the region</w:t>
            </w:r>
          </w:p>
        </w:tc>
      </w:tr>
      <w:tr w:rsidR="00CA5EDB" w:rsidRPr="0003225E" w14:paraId="6975A926" w14:textId="77777777" w:rsidTr="00CA5EDB">
        <w:tc>
          <w:tcPr>
            <w:tcW w:w="2337" w:type="dxa"/>
          </w:tcPr>
          <w:p w14:paraId="0064EC1C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03225E">
              <w:rPr>
                <w:rFonts w:ascii="Calibri" w:hAnsi="Calibri" w:cs="Calibri"/>
              </w:rPr>
              <w:t>Fuel_Price</w:t>
            </w:r>
            <w:proofErr w:type="spellEnd"/>
          </w:p>
        </w:tc>
        <w:tc>
          <w:tcPr>
            <w:tcW w:w="1888" w:type="dxa"/>
          </w:tcPr>
          <w:p w14:paraId="3AC29523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5130" w:type="dxa"/>
          </w:tcPr>
          <w:p w14:paraId="12E800DC" w14:textId="6E00A5F9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cost of fuel in the region</w:t>
            </w:r>
          </w:p>
        </w:tc>
      </w:tr>
      <w:tr w:rsidR="00CA5EDB" w:rsidRPr="0003225E" w14:paraId="5288730E" w14:textId="77777777" w:rsidTr="00CA5EDB">
        <w:tc>
          <w:tcPr>
            <w:tcW w:w="2337" w:type="dxa"/>
          </w:tcPr>
          <w:p w14:paraId="61E6FD9B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MarkDown1</w:t>
            </w:r>
          </w:p>
        </w:tc>
        <w:tc>
          <w:tcPr>
            <w:tcW w:w="1888" w:type="dxa"/>
          </w:tcPr>
          <w:p w14:paraId="759C053D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5130" w:type="dxa"/>
          </w:tcPr>
          <w:p w14:paraId="7A420A0C" w14:textId="2A848370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CA5EDB" w:rsidRPr="0003225E" w14:paraId="2B54AD14" w14:textId="77777777" w:rsidTr="00CA5EDB">
        <w:tc>
          <w:tcPr>
            <w:tcW w:w="2337" w:type="dxa"/>
          </w:tcPr>
          <w:p w14:paraId="57B2D44C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lastRenderedPageBreak/>
              <w:t>MarkDown2</w:t>
            </w:r>
          </w:p>
        </w:tc>
        <w:tc>
          <w:tcPr>
            <w:tcW w:w="1888" w:type="dxa"/>
          </w:tcPr>
          <w:p w14:paraId="02875D40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5130" w:type="dxa"/>
          </w:tcPr>
          <w:p w14:paraId="11314C9C" w14:textId="4DB8182E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CA5EDB" w:rsidRPr="0003225E" w14:paraId="73923904" w14:textId="77777777" w:rsidTr="00CA5EDB">
        <w:tc>
          <w:tcPr>
            <w:tcW w:w="2337" w:type="dxa"/>
          </w:tcPr>
          <w:p w14:paraId="6A8098C7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Markdown3</w:t>
            </w:r>
          </w:p>
        </w:tc>
        <w:tc>
          <w:tcPr>
            <w:tcW w:w="1888" w:type="dxa"/>
          </w:tcPr>
          <w:p w14:paraId="6271F331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5130" w:type="dxa"/>
          </w:tcPr>
          <w:p w14:paraId="2B54E998" w14:textId="38B33AA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CA5EDB" w:rsidRPr="0003225E" w14:paraId="7EEA5B2B" w14:textId="77777777" w:rsidTr="00CA5EDB">
        <w:tc>
          <w:tcPr>
            <w:tcW w:w="2337" w:type="dxa"/>
          </w:tcPr>
          <w:p w14:paraId="4BA255A0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Markdown4</w:t>
            </w:r>
          </w:p>
        </w:tc>
        <w:tc>
          <w:tcPr>
            <w:tcW w:w="1888" w:type="dxa"/>
          </w:tcPr>
          <w:p w14:paraId="2DBBA8AD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5130" w:type="dxa"/>
          </w:tcPr>
          <w:p w14:paraId="04FD27BE" w14:textId="4EDDDFC6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CA5EDB" w:rsidRPr="0003225E" w14:paraId="3AB67F04" w14:textId="77777777" w:rsidTr="00CA5EDB">
        <w:tc>
          <w:tcPr>
            <w:tcW w:w="2337" w:type="dxa"/>
          </w:tcPr>
          <w:p w14:paraId="7FB874D5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Markdown5</w:t>
            </w:r>
          </w:p>
        </w:tc>
        <w:tc>
          <w:tcPr>
            <w:tcW w:w="1888" w:type="dxa"/>
          </w:tcPr>
          <w:p w14:paraId="62670517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5130" w:type="dxa"/>
          </w:tcPr>
          <w:p w14:paraId="69ECC10A" w14:textId="665C864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anonymized data related to promotional markdowns. Any missing value is marked as zero.</w:t>
            </w:r>
          </w:p>
        </w:tc>
      </w:tr>
      <w:tr w:rsidR="00CA5EDB" w:rsidRPr="0003225E" w14:paraId="341055D3" w14:textId="77777777" w:rsidTr="00CA5EDB">
        <w:tc>
          <w:tcPr>
            <w:tcW w:w="2337" w:type="dxa"/>
          </w:tcPr>
          <w:p w14:paraId="063382E4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CPI</w:t>
            </w:r>
          </w:p>
        </w:tc>
        <w:tc>
          <w:tcPr>
            <w:tcW w:w="1888" w:type="dxa"/>
          </w:tcPr>
          <w:p w14:paraId="01310E6B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5130" w:type="dxa"/>
          </w:tcPr>
          <w:p w14:paraId="50359E8D" w14:textId="6D155AFC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Consumer Price Index.</w:t>
            </w:r>
          </w:p>
        </w:tc>
      </w:tr>
      <w:tr w:rsidR="00CA5EDB" w:rsidRPr="0003225E" w14:paraId="230BA6B0" w14:textId="77777777" w:rsidTr="00CA5EDB">
        <w:tc>
          <w:tcPr>
            <w:tcW w:w="2337" w:type="dxa"/>
          </w:tcPr>
          <w:p w14:paraId="71B947E1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Unemployment</w:t>
            </w:r>
          </w:p>
        </w:tc>
        <w:tc>
          <w:tcPr>
            <w:tcW w:w="1888" w:type="dxa"/>
          </w:tcPr>
          <w:p w14:paraId="6C0786D6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5130" w:type="dxa"/>
          </w:tcPr>
          <w:p w14:paraId="0085AB5C" w14:textId="67506BA2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Represents the unemployment rate.</w:t>
            </w:r>
          </w:p>
        </w:tc>
      </w:tr>
      <w:tr w:rsidR="00CA5EDB" w:rsidRPr="0003225E" w14:paraId="25B27AA7" w14:textId="77777777" w:rsidTr="00CA5EDB">
        <w:tc>
          <w:tcPr>
            <w:tcW w:w="2337" w:type="dxa"/>
          </w:tcPr>
          <w:p w14:paraId="1106859C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proofErr w:type="spellStart"/>
            <w:r w:rsidRPr="0003225E">
              <w:rPr>
                <w:rFonts w:ascii="Calibri" w:hAnsi="Calibri" w:cs="Calibri"/>
              </w:rPr>
              <w:t>IsHoliday</w:t>
            </w:r>
            <w:proofErr w:type="spellEnd"/>
          </w:p>
        </w:tc>
        <w:tc>
          <w:tcPr>
            <w:tcW w:w="1888" w:type="dxa"/>
          </w:tcPr>
          <w:p w14:paraId="42405E38" w14:textId="77777777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5130" w:type="dxa"/>
          </w:tcPr>
          <w:p w14:paraId="41F9C2C9" w14:textId="133E09E2" w:rsidR="00CA5EDB" w:rsidRPr="0003225E" w:rsidRDefault="00CA5EDB" w:rsidP="002744A7">
            <w:pPr>
              <w:pStyle w:val="NoSpacing"/>
              <w:rPr>
                <w:rFonts w:ascii="Calibri" w:hAnsi="Calibri" w:cs="Calibri"/>
              </w:rPr>
            </w:pPr>
            <w:r w:rsidRPr="0003225E">
              <w:rPr>
                <w:rFonts w:ascii="Calibri" w:hAnsi="Calibri" w:cs="Calibri"/>
              </w:rPr>
              <w:t>Indicator of whether or not the week contains a holiday.</w:t>
            </w:r>
          </w:p>
        </w:tc>
      </w:tr>
    </w:tbl>
    <w:p w14:paraId="209C28CE" w14:textId="77777777" w:rsidR="00BD5E91" w:rsidRPr="0003225E" w:rsidRDefault="00CA5EDB" w:rsidP="00722968">
      <w:pPr>
        <w:pStyle w:val="NoSpacing"/>
        <w:rPr>
          <w:rFonts w:ascii="Calibri" w:hAnsi="Calibri" w:cs="Calibri"/>
        </w:rPr>
      </w:pPr>
    </w:p>
    <w:sectPr w:rsidR="00BD5E91" w:rsidRPr="0003225E" w:rsidSect="00776A9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3B0F"/>
    <w:multiLevelType w:val="multilevel"/>
    <w:tmpl w:val="FE14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612A93"/>
    <w:multiLevelType w:val="hybridMultilevel"/>
    <w:tmpl w:val="ECBEE1CC"/>
    <w:lvl w:ilvl="0" w:tplc="80EC6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F5602"/>
    <w:multiLevelType w:val="hybridMultilevel"/>
    <w:tmpl w:val="1C4C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96C0D"/>
    <w:multiLevelType w:val="hybridMultilevel"/>
    <w:tmpl w:val="0F709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45A03"/>
    <w:multiLevelType w:val="multilevel"/>
    <w:tmpl w:val="DC4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AC7DC6"/>
    <w:multiLevelType w:val="hybridMultilevel"/>
    <w:tmpl w:val="2B6C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68"/>
    <w:rsid w:val="0003225E"/>
    <w:rsid w:val="000D5B38"/>
    <w:rsid w:val="001923AD"/>
    <w:rsid w:val="00240441"/>
    <w:rsid w:val="002744A7"/>
    <w:rsid w:val="0028329E"/>
    <w:rsid w:val="002C05F3"/>
    <w:rsid w:val="003821FE"/>
    <w:rsid w:val="004528B2"/>
    <w:rsid w:val="004B7432"/>
    <w:rsid w:val="00564213"/>
    <w:rsid w:val="005A2ECD"/>
    <w:rsid w:val="00722968"/>
    <w:rsid w:val="00745960"/>
    <w:rsid w:val="00776A9D"/>
    <w:rsid w:val="008451C6"/>
    <w:rsid w:val="009233E4"/>
    <w:rsid w:val="009A1933"/>
    <w:rsid w:val="00A11EC7"/>
    <w:rsid w:val="00B179C8"/>
    <w:rsid w:val="00B21FC1"/>
    <w:rsid w:val="00B61E49"/>
    <w:rsid w:val="00B66408"/>
    <w:rsid w:val="00C32C4D"/>
    <w:rsid w:val="00CA5EDB"/>
    <w:rsid w:val="00CF15AC"/>
    <w:rsid w:val="00CF6201"/>
    <w:rsid w:val="00E748EC"/>
    <w:rsid w:val="00E80902"/>
    <w:rsid w:val="00F4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240CB"/>
  <w14:defaultImageDpi w14:val="32767"/>
  <w15:chartTrackingRefBased/>
  <w15:docId w15:val="{B2F79DAC-6113-5442-8E37-826FF21A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296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29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29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22968"/>
  </w:style>
  <w:style w:type="paragraph" w:styleId="NoSpacing">
    <w:name w:val="No Spacing"/>
    <w:uiPriority w:val="1"/>
    <w:qFormat/>
    <w:rsid w:val="00722968"/>
  </w:style>
  <w:style w:type="table" w:styleId="TableGrid">
    <w:name w:val="Table Grid"/>
    <w:basedOn w:val="TableNormal"/>
    <w:uiPriority w:val="39"/>
    <w:rsid w:val="00564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9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2018-12-19T11:58:00Z</dcterms:created>
  <dcterms:modified xsi:type="dcterms:W3CDTF">2018-12-20T11:34:00Z</dcterms:modified>
</cp:coreProperties>
</file>